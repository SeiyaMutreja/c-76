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443" w:rsidRDefault="004A2A1F">
      <w:pPr>
        <w:rPr>
          <w:b/>
        </w:rPr>
      </w:pPr>
      <w:proofErr w:type="spellStart"/>
      <w:r>
        <w:rPr>
          <w:b/>
        </w:rPr>
        <w:t>Seiya</w:t>
      </w:r>
      <w:proofErr w:type="spellEnd"/>
      <w:r>
        <w:rPr>
          <w:b/>
        </w:rPr>
        <w:t xml:space="preserve"> Mutreja</w:t>
      </w:r>
    </w:p>
    <w:p w:rsidR="004A2A1F" w:rsidRDefault="004A2A1F" w:rsidP="004A2A1F">
      <w:pPr>
        <w:jc w:val="center"/>
        <w:rPr>
          <w:ins w:id="0" w:author="Rakhi Mutreja" w:date="2021-05-16T16:17:00Z"/>
          <w:b/>
        </w:rPr>
      </w:pPr>
      <w:ins w:id="1" w:author="Rakhi Mutreja" w:date="2021-05-16T16:17:00Z">
        <w:r>
          <w:rPr>
            <w:b/>
          </w:rPr>
          <w:t>C-76</w:t>
        </w:r>
      </w:ins>
    </w:p>
    <w:p w:rsidR="004A2A1F" w:rsidRDefault="004A2A1F" w:rsidP="004A2A1F">
      <w:pPr>
        <w:pStyle w:val="ListParagraph"/>
        <w:numPr>
          <w:ilvl w:val="0"/>
          <w:numId w:val="1"/>
        </w:numPr>
      </w:pPr>
      <w:r>
        <w:t>Type of User: Teenage Girl</w:t>
      </w:r>
    </w:p>
    <w:p w:rsidR="004A2A1F" w:rsidRDefault="004A2A1F" w:rsidP="004A2A1F">
      <w:pPr>
        <w:pStyle w:val="ListParagraph"/>
        <w:numPr>
          <w:ilvl w:val="0"/>
          <w:numId w:val="1"/>
        </w:numPr>
      </w:pPr>
      <w:r>
        <w:t>Functionality Required: Clothes Barter</w:t>
      </w:r>
    </w:p>
    <w:p w:rsidR="004A2A1F" w:rsidRPr="004A2A1F" w:rsidRDefault="004A2A1F" w:rsidP="004A2A1F">
      <w:pPr>
        <w:pStyle w:val="ListParagraph"/>
        <w:numPr>
          <w:ilvl w:val="0"/>
          <w:numId w:val="1"/>
        </w:numPr>
      </w:pPr>
      <w:bookmarkStart w:id="2" w:name="_GoBack"/>
      <w:bookmarkEnd w:id="2"/>
      <w:r>
        <w:t>So That: Can donate and get second hand clothes</w:t>
      </w:r>
    </w:p>
    <w:sectPr w:rsidR="004A2A1F" w:rsidRPr="004A2A1F" w:rsidSect="00DF14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A6AD2"/>
    <w:multiLevelType w:val="hybridMultilevel"/>
    <w:tmpl w:val="815AC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A1F"/>
    <w:rsid w:val="004A2A1F"/>
    <w:rsid w:val="00DF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A143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A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A1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A2A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A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A1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A2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Macintosh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 Mutreja</dc:creator>
  <cp:keywords/>
  <dc:description/>
  <cp:lastModifiedBy>Rakhi Mutreja</cp:lastModifiedBy>
  <cp:revision>1</cp:revision>
  <dcterms:created xsi:type="dcterms:W3CDTF">2021-05-16T10:47:00Z</dcterms:created>
  <dcterms:modified xsi:type="dcterms:W3CDTF">2021-05-16T10:49:00Z</dcterms:modified>
</cp:coreProperties>
</file>